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6"/>
          <w:rtl w:val="0"/>
        </w:rPr>
        <w:t xml:space="preserve">Online Shopping Cart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 </w:t>
      </w:r>
    </w:p>
    <w:p w:rsidP="00000000" w:rsidRPr="00000000" w:rsidR="00000000" w:rsidDel="00000000" w:rsidRDefault="00000000">
      <w:pPr>
        <w:contextualSpacing w:val="0"/>
        <w:jc w:val="both"/>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Scope Details </w:t>
      </w:r>
    </w:p>
    <w:p w:rsidP="00000000" w:rsidRPr="00000000" w:rsidR="00000000" w:rsidDel="00000000" w:rsidRDefault="00000000">
      <w:pPr>
        <w:contextualSpacing w:val="0"/>
      </w:pPr>
      <w:ins w:id="0" w:date="2014-07-08T21:15:36Z" w:author="Va Y.">
        <w:commentRangeStart w:id="0"/>
        <w:commentRangeStart w:id="0"/>
        <w:commentRangeEnd w:id="0"/>
        <w:r w:rsidRPr="00000000" w:rsidR="00000000" w:rsidDel="00000000">
          <w:commentReference w:id="0"/>
        </w:r>
        <w:r w:rsidRPr="00000000" w:rsidR="00000000" w:rsidDel="00000000">
          <w:rPr>
            <w:rtl w:val="0"/>
            <w:rPrChange w:id="1" w:date="2014-07-08T21:15:36Z" w:author="Va Y.">
              <w:rPr>
                <w:b w:val="1"/>
              </w:rPr>
            </w:rPrChange>
          </w:rPr>
          <w:t xml:space="preserve">Where should we put the UI code?</w:t>
        </w:r>
      </w:ins>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Creating a Customer Friendly User Interface with customer details like First Name, Last name, Address and Contact details, Credit Card details.</w:t>
      </w:r>
    </w:p>
    <w:p w:rsidP="00000000" w:rsidRPr="00000000" w:rsidR="00000000" w:rsidDel="00000000" w:rsidRDefault="00000000">
      <w:pPr>
        <w:ind w:left="450"/>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Customer Module</w:t>
      </w:r>
    </w:p>
    <w:p w:rsidP="00000000" w:rsidRPr="00000000" w:rsidR="00000000" w:rsidDel="00000000" w:rsidRDefault="00000000">
      <w:pPr>
        <w:ind w:left="450"/>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Vendor Module</w:t>
      </w:r>
    </w:p>
    <w:p w:rsidP="00000000" w:rsidRPr="00000000" w:rsidR="00000000" w:rsidDel="00000000" w:rsidRDefault="00000000">
      <w:pPr>
        <w:ind w:left="450"/>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Admin Module</w:t>
      </w:r>
    </w:p>
    <w:p w:rsidP="00000000" w:rsidRPr="00000000" w:rsidR="00000000" w:rsidDel="00000000" w:rsidRDefault="00000000">
      <w:pPr>
        <w:ind w:left="450"/>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Listener Code</w:t>
      </w:r>
    </w:p>
    <w:p w:rsidP="00000000" w:rsidRPr="00000000" w:rsidR="00000000" w:rsidDel="00000000" w:rsidRDefault="00000000">
      <w:pPr>
        <w:ind w:left="450"/>
        <w:contextualSpacing w:val="0"/>
      </w:pPr>
      <w:r w:rsidRPr="00000000" w:rsidR="00000000" w:rsidDel="00000000">
        <w:rPr>
          <w:rtl w:val="0"/>
        </w:rPr>
        <w:t xml:space="preserve">06.</w:t>
      </w:r>
      <w:r w:rsidRPr="00000000" w:rsidR="00000000" w:rsidDel="00000000">
        <w:rPr>
          <w:sz w:val="14"/>
          <w:rtl w:val="0"/>
        </w:rPr>
        <w:t xml:space="preserve">   </w:t>
      </w:r>
      <w:r w:rsidRPr="00000000" w:rsidR="00000000" w:rsidDel="00000000">
        <w:rPr>
          <w:rtl w:val="0"/>
        </w:rPr>
        <w:t xml:space="preserve">Reports Module</w:t>
      </w:r>
    </w:p>
    <w:p w:rsidP="00000000" w:rsidRPr="00000000" w:rsidR="00000000" w:rsidDel="00000000" w:rsidRDefault="00000000">
      <w:pPr>
        <w:ind w:left="450"/>
        <w:contextualSpacing w:val="0"/>
      </w:pPr>
      <w:r w:rsidRPr="00000000" w:rsidR="00000000" w:rsidDel="00000000">
        <w:rPr>
          <w:rtl w:val="0"/>
        </w:rPr>
        <w:t xml:space="preserve">07.</w:t>
      </w:r>
      <w:r w:rsidRPr="00000000" w:rsidR="00000000" w:rsidDel="00000000">
        <w:rPr>
          <w:sz w:val="14"/>
          <w:rtl w:val="0"/>
        </w:rPr>
        <w:t xml:space="preserve">   </w:t>
      </w:r>
      <w:r w:rsidRPr="00000000" w:rsidR="00000000" w:rsidDel="00000000">
        <w:rPr>
          <w:rtl w:val="0"/>
        </w:rPr>
        <w:t xml:space="preserve">Listener For Finance and Payment Gateway (Security is mandatory)</w:t>
      </w:r>
    </w:p>
    <w:p w:rsidP="00000000" w:rsidRPr="00000000" w:rsidR="00000000" w:rsidDel="00000000" w:rsidRDefault="00000000">
      <w:pPr>
        <w:ind w:left="450"/>
        <w:contextualSpacing w:val="0"/>
      </w:pPr>
      <w:r w:rsidRPr="00000000" w:rsidR="00000000" w:rsidDel="00000000">
        <w:rPr>
          <w:rtl w:val="0"/>
        </w:rPr>
        <w:t xml:space="preserve">08.</w:t>
      </w:r>
      <w:r w:rsidRPr="00000000" w:rsidR="00000000" w:rsidDel="00000000">
        <w:rPr>
          <w:sz w:val="14"/>
          <w:rtl w:val="0"/>
        </w:rPr>
        <w:t xml:space="preserve">   </w:t>
      </w:r>
      <w:r w:rsidRPr="00000000" w:rsidR="00000000" w:rsidDel="00000000">
        <w:rPr>
          <w:rtl w:val="0"/>
        </w:rPr>
        <w:t xml:space="preserve">Product Browsing Module</w:t>
      </w:r>
    </w:p>
    <w:p w:rsidP="00000000" w:rsidRPr="00000000" w:rsidR="00000000" w:rsidDel="00000000" w:rsidRDefault="00000000">
      <w:pPr>
        <w:ind w:left="450"/>
        <w:contextualSpacing w:val="0"/>
      </w:pPr>
      <w:r w:rsidRPr="00000000" w:rsidR="00000000" w:rsidDel="00000000">
        <w:rPr>
          <w:rtl w:val="0"/>
        </w:rPr>
        <w:t xml:space="preserve">09.</w:t>
      </w:r>
      <w:r w:rsidRPr="00000000" w:rsidR="00000000" w:rsidDel="00000000">
        <w:rPr>
          <w:sz w:val="14"/>
          <w:rtl w:val="0"/>
        </w:rPr>
        <w:t xml:space="preserve">   </w:t>
      </w:r>
      <w:r w:rsidRPr="00000000" w:rsidR="00000000" w:rsidDel="00000000">
        <w:rPr>
          <w:rtl w:val="0"/>
        </w:rPr>
        <w:t xml:space="preserve">Shopping cart Module</w:t>
      </w:r>
    </w:p>
    <w:p w:rsidP="00000000" w:rsidRPr="00000000" w:rsidR="00000000" w:rsidDel="00000000" w:rsidRDefault="00000000">
      <w:pPr>
        <w:ind w:left="45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Invoice Module</w:t>
      </w:r>
    </w:p>
    <w:p w:rsidP="00000000" w:rsidRPr="00000000" w:rsidR="00000000" w:rsidDel="00000000" w:rsidRDefault="00000000">
      <w:pPr>
        <w:ind w:left="45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Payment Module</w:t>
      </w:r>
    </w:p>
    <w:p w:rsidP="00000000" w:rsidRPr="00000000" w:rsidR="00000000" w:rsidDel="00000000" w:rsidRDefault="00000000">
      <w:pPr>
        <w:ind w:left="45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Receipt generation Module</w:t>
      </w:r>
    </w:p>
    <w:p w:rsidP="00000000" w:rsidRPr="00000000" w:rsidR="00000000" w:rsidDel="00000000" w:rsidRDefault="00000000">
      <w:pPr>
        <w:ind w:left="45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SMTP the delivery details automatically.  (Optional)</w:t>
      </w:r>
    </w:p>
    <w:p w:rsidP="00000000" w:rsidRPr="00000000" w:rsidR="00000000" w:rsidDel="00000000" w:rsidRDefault="00000000">
      <w:pPr>
        <w:ind w:left="45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All data must come from database. (No hard code)</w:t>
      </w:r>
      <w:ins w:id="2" w:date="2014-07-08T19:44:21Z" w:author="Va Y.">
        <w:r w:rsidRPr="00000000" w:rsidR="00000000" w:rsidDel="00000000">
          <w:rPr>
            <w:rtl w:val="0"/>
          </w:rPr>
          <w:t xml:space="preserve"> I think we do not need this module</w:t>
        </w:r>
      </w:ins>
      <w:r w:rsidRPr="00000000" w:rsidR="00000000" w:rsidDel="00000000">
        <w:rPr>
          <w:rtl w:val="0"/>
        </w:rPr>
      </w:r>
    </w:p>
    <w:p w:rsidP="00000000" w:rsidRPr="00000000" w:rsidR="00000000" w:rsidDel="00000000" w:rsidRDefault="00000000">
      <w:pPr>
        <w:ind w:left="450"/>
        <w:contextualSpacing w:val="0"/>
      </w:pPr>
      <w:r w:rsidRPr="00000000" w:rsidR="00000000" w:rsidDel="00000000">
        <w:rPr>
          <w:rtl w:val="0"/>
        </w:rPr>
        <w:t xml:space="preserve">15.</w:t>
      </w:r>
      <w:r w:rsidRPr="00000000" w:rsidR="00000000" w:rsidDel="00000000">
        <w:rPr>
          <w:sz w:val="14"/>
          <w:rtl w:val="0"/>
        </w:rPr>
        <w:t xml:space="preserve">   </w:t>
      </w:r>
      <w:r w:rsidRPr="00000000" w:rsidR="00000000" w:rsidDel="00000000">
        <w:rPr>
          <w:rtl w:val="0"/>
        </w:rPr>
        <w:t xml:space="preserve">Login module</w:t>
      </w:r>
    </w:p>
    <w:p w:rsidP="00000000" w:rsidRPr="00000000" w:rsidR="00000000" w:rsidDel="00000000" w:rsidRDefault="00000000">
      <w:pPr>
        <w:ind w:left="1170" w:hanging="44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PrimeFaces, HTML, CSS, JS</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Java 7</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Java EE 7 (JSF, EJB, JPA, RESTful web service)</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MySQL 5.6.19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05.</w:t>
      </w:r>
      <w:r w:rsidRPr="00000000" w:rsidR="00000000" w:rsidDel="00000000">
        <w:rPr>
          <w:sz w:val="14"/>
          <w:rtl w:val="0"/>
        </w:rPr>
        <w:t xml:space="preserve">  </w:t>
      </w:r>
      <w:r w:rsidRPr="00000000" w:rsidR="00000000" w:rsidDel="00000000">
        <w:rPr>
          <w:rtl w:val="0"/>
        </w:rPr>
        <w:t xml:space="preserve">Glassfish 4.0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Tools </w:t>
      </w:r>
    </w:p>
    <w:p w:rsidP="00000000" w:rsidRPr="00000000" w:rsidR="00000000" w:rsidDel="00000000" w:rsidRDefault="00000000">
      <w:pPr>
        <w:contextualSpacing w:val="0"/>
      </w:pPr>
      <w:r w:rsidRPr="00000000" w:rsidR="00000000" w:rsidDel="00000000">
        <w:rPr>
          <w:rtl w:val="0"/>
        </w:rPr>
        <w:t xml:space="preserve">01. NetBean 8.0</w:t>
      </w:r>
    </w:p>
    <w:p w:rsidP="00000000" w:rsidRPr="00000000" w:rsidR="00000000" w:rsidDel="00000000" w:rsidRDefault="00000000">
      <w:pPr>
        <w:contextualSpacing w:val="0"/>
      </w:pPr>
      <w:r w:rsidRPr="00000000" w:rsidR="00000000" w:rsidDel="00000000">
        <w:rPr>
          <w:rtl w:val="0"/>
        </w:rPr>
        <w:t xml:space="preserve">02. GitHub</w:t>
      </w:r>
    </w:p>
    <w:p w:rsidP="00000000" w:rsidRPr="00000000" w:rsidR="00000000" w:rsidDel="00000000" w:rsidRDefault="00000000">
      <w:pPr>
        <w:contextualSpacing w:val="0"/>
      </w:pPr>
      <w:r w:rsidRPr="00000000" w:rsidR="00000000" w:rsidDel="00000000">
        <w:rPr>
          <w:rtl w:val="0"/>
        </w:rPr>
        <w:t xml:space="preserve">03. Maven</w:t>
      </w:r>
    </w:p>
    <w:p w:rsidP="00000000" w:rsidRPr="00000000" w:rsidR="00000000" w:rsidDel="00000000" w:rsidRDefault="00000000">
      <w:pPr>
        <w:contextualSpacing w:val="0"/>
      </w:pPr>
      <w:r w:rsidRPr="00000000" w:rsidR="00000000" w:rsidDel="00000000">
        <w:rPr>
          <w:rtl w:val="0"/>
        </w:rPr>
        <w:t xml:space="preserve">04. Jenkins</w:t>
      </w:r>
    </w:p>
    <w:p w:rsidP="00000000" w:rsidRPr="00000000" w:rsidR="00000000" w:rsidDel="00000000" w:rsidRDefault="00000000">
      <w:pPr>
        <w:contextualSpacing w:val="0"/>
      </w:pPr>
      <w:r w:rsidRPr="00000000" w:rsidR="00000000" w:rsidDel="00000000">
        <w:rPr>
          <w:rtl w:val="0"/>
        </w:rPr>
        <w:t xml:space="preserve">05. Mandrill</w:t>
      </w:r>
    </w:p>
    <w:p w:rsidP="00000000" w:rsidRPr="00000000" w:rsidR="00000000" w:rsidDel="00000000" w:rsidRDefault="00000000">
      <w:pPr>
        <w:contextualSpacing w:val="0"/>
      </w:pPr>
      <w:r w:rsidRPr="00000000" w:rsidR="00000000" w:rsidDel="00000000">
        <w:rPr>
          <w:rtl w:val="0"/>
        </w:rPr>
        <w:t xml:space="preserve">06. Bootstrap</w:t>
      </w:r>
    </w:p>
    <w:p w:rsidP="00000000" w:rsidRPr="00000000" w:rsidR="00000000" w:rsidDel="00000000" w:rsidRDefault="00000000">
      <w:pPr>
        <w:contextualSpacing w:val="0"/>
      </w:pPr>
      <w:r w:rsidRPr="00000000" w:rsidR="00000000" w:rsidDel="00000000">
        <w:rPr>
          <w:rtl w:val="0"/>
        </w:rPr>
        <w:t xml:space="preserve">07. MS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01.</w:t>
      </w:r>
      <w:r w:rsidRPr="00000000" w:rsidR="00000000" w:rsidDel="00000000">
        <w:rPr>
          <w:sz w:val="14"/>
          <w:rtl w:val="0"/>
        </w:rPr>
        <w:t xml:space="preserve">   </w:t>
      </w:r>
      <w:r w:rsidRPr="00000000" w:rsidR="00000000" w:rsidDel="00000000">
        <w:rPr>
          <w:rtl w:val="0"/>
        </w:rPr>
        <w:t xml:space="preserve">User credit amount will be inserted to the database automatically at the time of user registration.</w:t>
      </w:r>
    </w:p>
    <w:p w:rsidP="00000000" w:rsidRPr="00000000" w:rsidR="00000000" w:rsidDel="00000000" w:rsidRDefault="00000000">
      <w:pPr>
        <w:contextualSpacing w:val="0"/>
      </w:pPr>
      <w:r w:rsidRPr="00000000" w:rsidR="00000000" w:rsidDel="00000000">
        <w:rPr>
          <w:rtl w:val="0"/>
        </w:rPr>
        <w:t xml:space="preserve">02.</w:t>
      </w:r>
      <w:r w:rsidRPr="00000000" w:rsidR="00000000" w:rsidDel="00000000">
        <w:rPr>
          <w:sz w:val="14"/>
          <w:rtl w:val="0"/>
        </w:rPr>
        <w:t xml:space="preserve">   </w:t>
      </w:r>
      <w:r w:rsidRPr="00000000" w:rsidR="00000000" w:rsidDel="00000000">
        <w:rPr>
          <w:rtl w:val="0"/>
        </w:rPr>
        <w:t xml:space="preserve">Report, invoice and receipt printout format will be in “PDF”</w:t>
      </w:r>
    </w:p>
    <w:p w:rsidP="00000000" w:rsidRPr="00000000" w:rsidR="00000000" w:rsidDel="00000000" w:rsidRDefault="00000000">
      <w:pPr>
        <w:contextualSpacing w:val="0"/>
      </w:pPr>
      <w:r w:rsidRPr="00000000" w:rsidR="00000000" w:rsidDel="00000000">
        <w:rPr>
          <w:rtl w:val="0"/>
        </w:rPr>
        <w:t xml:space="preserve">03.</w:t>
      </w:r>
      <w:r w:rsidRPr="00000000" w:rsidR="00000000" w:rsidDel="00000000">
        <w:rPr>
          <w:sz w:val="14"/>
          <w:rtl w:val="0"/>
        </w:rPr>
        <w:t xml:space="preserve">   </w:t>
      </w:r>
      <w:r w:rsidRPr="00000000" w:rsidR="00000000" w:rsidDel="00000000">
        <w:rPr>
          <w:rtl w:val="0"/>
        </w:rPr>
        <w:t xml:space="preserve">There are 5 types of user roles namely “Admin”, “InternalUser”, “Vendor”, “Customer” and “Guest”</w:t>
      </w:r>
    </w:p>
    <w:p w:rsidP="00000000" w:rsidRPr="00000000" w:rsidR="00000000" w:rsidDel="00000000" w:rsidRDefault="00000000">
      <w:pPr>
        <w:contextualSpacing w:val="0"/>
      </w:pPr>
      <w:r w:rsidRPr="00000000" w:rsidR="00000000" w:rsidDel="00000000">
        <w:rPr>
          <w:rtl w:val="0"/>
        </w:rPr>
        <w:t xml:space="preserve">04.</w:t>
      </w:r>
      <w:r w:rsidRPr="00000000" w:rsidR="00000000" w:rsidDel="00000000">
        <w:rPr>
          <w:sz w:val="14"/>
          <w:rtl w:val="0"/>
        </w:rPr>
        <w:t xml:space="preserve">   </w:t>
      </w:r>
      <w:r w:rsidRPr="00000000" w:rsidR="00000000" w:rsidDel="00000000">
        <w:rPr>
          <w:rtl w:val="0"/>
        </w:rPr>
        <w:t xml:space="preserve">Vendors will be able to insert their products into the system.</w:t>
      </w:r>
    </w:p>
    <w:p w:rsidP="00000000" w:rsidRPr="00000000" w:rsidR="00000000" w:rsidDel="00000000" w:rsidRDefault="00000000">
      <w:pPr>
        <w:contextualSpacing w:val="0"/>
      </w:pPr>
      <w:r w:rsidRPr="00000000" w:rsidR="00000000" w:rsidDel="00000000">
        <w:rPr>
          <w:rtl w:val="0"/>
        </w:rPr>
        <w:t xml:space="preserve">05. Sold item revenue will be shared between the vendor and mycompany.com in 70:30 ratio.</w:t>
      </w:r>
    </w:p>
    <w:p w:rsidP="00000000" w:rsidRPr="00000000" w:rsidR="00000000" w:rsidDel="00000000" w:rsidRDefault="00000000">
      <w:pPr>
        <w:contextualSpacing w:val="0"/>
      </w:pPr>
      <w:r w:rsidRPr="00000000" w:rsidR="00000000" w:rsidDel="00000000">
        <w:rPr>
          <w:rtl w:val="0"/>
        </w:rPr>
        <w:t xml:space="preserve">06. The admin will create product categories and internal users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Validations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01. User must be in of the specific roles listed above (Assumptions 03)</w:t>
      </w:r>
    </w:p>
    <w:p w:rsidP="00000000" w:rsidRPr="00000000" w:rsidR="00000000" w:rsidDel="00000000" w:rsidRDefault="00000000">
      <w:pPr>
        <w:contextualSpacing w:val="0"/>
      </w:pPr>
      <w:r w:rsidRPr="00000000" w:rsidR="00000000" w:rsidDel="00000000">
        <w:rPr>
          <w:rtl w:val="0"/>
        </w:rPr>
        <w:t xml:space="preserve">02. Only credit card with 14 or more digits will be accepted.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08T21:15:36Z" w:author="James Sing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 made some changes to the file, and have created a v0.2.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https://docs.google.com/document/d/1SVl20oFH82Oi5dX8KQNx4bsAjugJaM4uB0Ig8Vzhjxk/edit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Let me know if you think it requires any changes.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PRJ-2014-101_Scope-Detail_0.0.1.docx</dc:title>
</cp:coreProperties>
</file>